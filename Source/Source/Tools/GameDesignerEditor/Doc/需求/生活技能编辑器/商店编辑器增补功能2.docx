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B4F" w:rsidRPr="00091ADD" w:rsidRDefault="00F44B4F" w:rsidP="00F44B4F">
      <w:pPr>
        <w:rPr>
          <w:b/>
          <w:color w:val="003399"/>
          <w:sz w:val="28"/>
          <w:szCs w:val="28"/>
        </w:rPr>
      </w:pPr>
      <w:r>
        <w:rPr>
          <w:rFonts w:hint="eastAsia"/>
          <w:b/>
          <w:color w:val="003399"/>
          <w:sz w:val="28"/>
          <w:szCs w:val="28"/>
        </w:rPr>
        <w:t>导出规则</w:t>
      </w:r>
    </w:p>
    <w:p w:rsidR="00F44B4F" w:rsidRPr="00AD7DF6" w:rsidRDefault="00F44B4F" w:rsidP="00F44B4F">
      <w:pPr>
        <w:rPr>
          <w:sz w:val="18"/>
          <w:szCs w:val="18"/>
        </w:rPr>
      </w:pPr>
      <w:r w:rsidRPr="00AD7DF6">
        <w:rPr>
          <w:rFonts w:hint="eastAsia"/>
          <w:sz w:val="18"/>
          <w:szCs w:val="18"/>
        </w:rPr>
        <w:tab/>
      </w:r>
      <w:r w:rsidR="0094117B" w:rsidRPr="00AD7DF6">
        <w:rPr>
          <w:rFonts w:hint="eastAsia"/>
          <w:sz w:val="18"/>
          <w:szCs w:val="18"/>
        </w:rPr>
        <w:t>商店售卖道具的排序规则，是由</w:t>
      </w:r>
      <w:r w:rsidR="00AA3BD5" w:rsidRPr="00AD7DF6">
        <w:rPr>
          <w:rFonts w:hint="eastAsia"/>
          <w:sz w:val="18"/>
          <w:szCs w:val="18"/>
        </w:rPr>
        <w:t>场景商店配置表里每个道具所在的行号来确定的，如下图所示：</w:t>
      </w:r>
    </w:p>
    <w:p w:rsidR="00AA3BD5" w:rsidRPr="00AD7DF6" w:rsidRDefault="00AD7DF6" w:rsidP="00AD7DF6">
      <w:pPr>
        <w:jc w:val="center"/>
        <w:rPr>
          <w:sz w:val="18"/>
          <w:szCs w:val="18"/>
        </w:rPr>
      </w:pPr>
      <w:r w:rsidRPr="00AD7DF6">
        <w:rPr>
          <w:sz w:val="18"/>
          <w:szCs w:val="18"/>
        </w:rPr>
        <w:object w:dxaOrig="3315" w:dyaOrig="20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5.75pt;height:102pt" o:ole="">
            <v:imagedata r:id="rId7" o:title=""/>
          </v:shape>
          <o:OLEObject Type="Embed" ProgID="Visio.Drawing.11" ShapeID="_x0000_i1025" DrawAspect="Content" ObjectID="_1275830931" r:id="rId8"/>
        </w:object>
      </w:r>
    </w:p>
    <w:p w:rsidR="00F01BA6" w:rsidRPr="00AD7DF6" w:rsidRDefault="00AD7DF6" w:rsidP="00F44B4F">
      <w:pPr>
        <w:rPr>
          <w:sz w:val="18"/>
          <w:szCs w:val="18"/>
        </w:rPr>
      </w:pPr>
      <w:r w:rsidRPr="00AD7DF6">
        <w:rPr>
          <w:rFonts w:hint="eastAsia"/>
          <w:sz w:val="18"/>
          <w:szCs w:val="18"/>
        </w:rPr>
        <w:tab/>
      </w:r>
      <w:r w:rsidRPr="00AD7DF6">
        <w:rPr>
          <w:rFonts w:hint="eastAsia"/>
          <w:sz w:val="18"/>
          <w:szCs w:val="18"/>
        </w:rPr>
        <w:t>其对应的配置表如下表所示：</w:t>
      </w:r>
      <w:r>
        <w:rPr>
          <w:rFonts w:hint="eastAsia"/>
          <w:sz w:val="18"/>
          <w:szCs w:val="18"/>
        </w:rPr>
        <w:tab/>
      </w:r>
    </w:p>
    <w:tbl>
      <w:tblPr>
        <w:tblW w:w="7600" w:type="dxa"/>
        <w:jc w:val="center"/>
        <w:tblInd w:w="93" w:type="dxa"/>
        <w:tblLook w:val="04A0"/>
      </w:tblPr>
      <w:tblGrid>
        <w:gridCol w:w="920"/>
        <w:gridCol w:w="1120"/>
        <w:gridCol w:w="1020"/>
        <w:gridCol w:w="1240"/>
        <w:gridCol w:w="1240"/>
        <w:gridCol w:w="1360"/>
        <w:gridCol w:w="700"/>
      </w:tblGrid>
      <w:tr w:rsidR="00F01BA6" w:rsidRPr="00F01BA6" w:rsidTr="00F01BA6">
        <w:trPr>
          <w:trHeight w:val="270"/>
          <w:jc w:val="center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F01BA6" w:rsidRPr="00F01BA6" w:rsidRDefault="00F01BA6" w:rsidP="00F01BA6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1BA6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TabType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F01BA6" w:rsidRPr="00F01BA6" w:rsidRDefault="00F01BA6" w:rsidP="00F01BA6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1BA6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ItemIndex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F01BA6" w:rsidRPr="00F01BA6" w:rsidRDefault="00F01BA6" w:rsidP="00F01BA6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1BA6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RandSeed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F01BA6" w:rsidRPr="00F01BA6" w:rsidRDefault="00F01BA6" w:rsidP="00F01BA6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1BA6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CountLimit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F01BA6" w:rsidRPr="00F01BA6" w:rsidRDefault="00F01BA6" w:rsidP="00F01BA6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1BA6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Durability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F01BA6" w:rsidRPr="00F01BA6" w:rsidRDefault="00F01BA6" w:rsidP="00F01BA6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1BA6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ReputeLevel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F01BA6" w:rsidRPr="00F01BA6" w:rsidRDefault="00F01BA6" w:rsidP="00F01BA6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1BA6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Price</w:t>
            </w:r>
          </w:p>
        </w:tc>
      </w:tr>
      <w:tr w:rsidR="00F01BA6" w:rsidRPr="00F01BA6" w:rsidTr="00F01BA6">
        <w:trPr>
          <w:trHeight w:val="270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BA6" w:rsidRPr="00F01BA6" w:rsidRDefault="00F01BA6" w:rsidP="00F01BA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F01B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Other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BA6" w:rsidRPr="00F01BA6" w:rsidRDefault="00F01BA6" w:rsidP="00F01BA6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F01B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1BA6" w:rsidRPr="00F01BA6" w:rsidRDefault="00F01BA6" w:rsidP="00F01BA6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F01B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1BA6" w:rsidRPr="00F01BA6" w:rsidRDefault="00F01BA6" w:rsidP="00F01BA6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F01B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-1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1BA6" w:rsidRPr="00F01BA6" w:rsidRDefault="00F01BA6" w:rsidP="00F01BA6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F01B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-1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1BA6" w:rsidRPr="00F01BA6" w:rsidRDefault="00F01BA6" w:rsidP="00F01BA6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F01B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1BA6" w:rsidRPr="00F01BA6" w:rsidRDefault="00F01BA6" w:rsidP="00F01BA6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F01B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100</w:t>
            </w:r>
          </w:p>
        </w:tc>
      </w:tr>
      <w:tr w:rsidR="00F01BA6" w:rsidRPr="00F01BA6" w:rsidTr="00F01BA6">
        <w:trPr>
          <w:trHeight w:val="270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BA6" w:rsidRPr="00F01BA6" w:rsidRDefault="00F01BA6" w:rsidP="00F01BA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F01B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Other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BA6" w:rsidRPr="00F01BA6" w:rsidRDefault="00F01BA6" w:rsidP="00F01BA6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F01B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1BA6" w:rsidRPr="00F01BA6" w:rsidRDefault="00F01BA6" w:rsidP="00F01BA6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F01B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1BA6" w:rsidRPr="00F01BA6" w:rsidRDefault="00F01BA6" w:rsidP="00F01BA6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F01B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-1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1BA6" w:rsidRPr="00F01BA6" w:rsidRDefault="00F01BA6" w:rsidP="00F01BA6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F01B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-1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1BA6" w:rsidRPr="00F01BA6" w:rsidRDefault="00F01BA6" w:rsidP="00F01BA6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F01B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BA6" w:rsidRPr="00F01BA6" w:rsidRDefault="00F01BA6" w:rsidP="00F01BA6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F01B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200</w:t>
            </w:r>
          </w:p>
        </w:tc>
      </w:tr>
      <w:tr w:rsidR="00F01BA6" w:rsidRPr="00F01BA6" w:rsidTr="00F01BA6">
        <w:trPr>
          <w:trHeight w:val="270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BA6" w:rsidRPr="00F01BA6" w:rsidRDefault="00F01BA6" w:rsidP="00F01BA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F01B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Other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BA6" w:rsidRPr="00F01BA6" w:rsidRDefault="00F01BA6" w:rsidP="00F01BA6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F01B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1BA6" w:rsidRPr="00F01BA6" w:rsidRDefault="00F01BA6" w:rsidP="00F01BA6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F01B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1BA6" w:rsidRPr="00F01BA6" w:rsidRDefault="00F01BA6" w:rsidP="00F01BA6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F01B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-1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1BA6" w:rsidRPr="00F01BA6" w:rsidRDefault="00F01BA6" w:rsidP="00F01BA6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F01B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-1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1BA6" w:rsidRPr="00F01BA6" w:rsidRDefault="00F01BA6" w:rsidP="00F01BA6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F01B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BA6" w:rsidRPr="00F01BA6" w:rsidRDefault="00F01BA6" w:rsidP="00F01BA6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F01B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300</w:t>
            </w:r>
          </w:p>
        </w:tc>
      </w:tr>
      <w:tr w:rsidR="00F01BA6" w:rsidRPr="00F01BA6" w:rsidTr="00F01BA6">
        <w:trPr>
          <w:trHeight w:val="270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BA6" w:rsidRPr="00F01BA6" w:rsidRDefault="00F01BA6" w:rsidP="00F01BA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F01B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Other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BA6" w:rsidRPr="00F01BA6" w:rsidRDefault="00F01BA6" w:rsidP="00F01BA6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F01B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1BA6" w:rsidRPr="00F01BA6" w:rsidRDefault="00F01BA6" w:rsidP="00F01BA6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F01B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1BA6" w:rsidRPr="00F01BA6" w:rsidRDefault="00F01BA6" w:rsidP="00F01BA6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F01B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-1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1BA6" w:rsidRPr="00F01BA6" w:rsidRDefault="00F01BA6" w:rsidP="00F01BA6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F01B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-1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1BA6" w:rsidRPr="00F01BA6" w:rsidRDefault="00F01BA6" w:rsidP="00F01BA6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F01B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BA6" w:rsidRPr="00F01BA6" w:rsidRDefault="00F01BA6" w:rsidP="00F01BA6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F01B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400</w:t>
            </w:r>
          </w:p>
        </w:tc>
      </w:tr>
    </w:tbl>
    <w:p w:rsidR="00AD7DF6" w:rsidRPr="000854A7" w:rsidRDefault="00F01BA6" w:rsidP="00F44B4F">
      <w:pPr>
        <w:rPr>
          <w:sz w:val="18"/>
          <w:szCs w:val="18"/>
        </w:rPr>
      </w:pPr>
      <w:r w:rsidRPr="000854A7">
        <w:rPr>
          <w:rFonts w:hint="eastAsia"/>
          <w:sz w:val="18"/>
          <w:szCs w:val="18"/>
        </w:rPr>
        <w:tab/>
      </w:r>
      <w:r w:rsidRPr="000854A7">
        <w:rPr>
          <w:rFonts w:hint="eastAsia"/>
          <w:sz w:val="18"/>
          <w:szCs w:val="18"/>
        </w:rPr>
        <w:t>（道具一、道具二、道具三、道具四的</w:t>
      </w:r>
      <w:r w:rsidRPr="000854A7">
        <w:rPr>
          <w:sz w:val="18"/>
          <w:szCs w:val="18"/>
        </w:rPr>
        <w:t>ItemIndex</w:t>
      </w:r>
      <w:r w:rsidRPr="000854A7">
        <w:rPr>
          <w:rFonts w:hint="eastAsia"/>
          <w:sz w:val="18"/>
          <w:szCs w:val="18"/>
        </w:rPr>
        <w:t>分别为</w:t>
      </w:r>
      <w:r w:rsidRPr="000854A7">
        <w:rPr>
          <w:rFonts w:hint="eastAsia"/>
          <w:sz w:val="18"/>
          <w:szCs w:val="18"/>
        </w:rPr>
        <w:t>1</w:t>
      </w:r>
      <w:r w:rsidRPr="000854A7">
        <w:rPr>
          <w:rFonts w:hint="eastAsia"/>
          <w:sz w:val="18"/>
          <w:szCs w:val="18"/>
        </w:rPr>
        <w:t>、</w:t>
      </w:r>
      <w:r w:rsidRPr="000854A7">
        <w:rPr>
          <w:rFonts w:hint="eastAsia"/>
          <w:sz w:val="18"/>
          <w:szCs w:val="18"/>
        </w:rPr>
        <w:t>2</w:t>
      </w:r>
      <w:r w:rsidRPr="000854A7">
        <w:rPr>
          <w:rFonts w:hint="eastAsia"/>
          <w:sz w:val="18"/>
          <w:szCs w:val="18"/>
        </w:rPr>
        <w:t>、</w:t>
      </w:r>
      <w:r w:rsidRPr="000854A7">
        <w:rPr>
          <w:rFonts w:hint="eastAsia"/>
          <w:sz w:val="18"/>
          <w:szCs w:val="18"/>
        </w:rPr>
        <w:t>3</w:t>
      </w:r>
      <w:r w:rsidRPr="000854A7">
        <w:rPr>
          <w:rFonts w:hint="eastAsia"/>
          <w:sz w:val="18"/>
          <w:szCs w:val="18"/>
        </w:rPr>
        <w:t>、</w:t>
      </w:r>
      <w:r w:rsidRPr="000854A7">
        <w:rPr>
          <w:rFonts w:hint="eastAsia"/>
          <w:sz w:val="18"/>
          <w:szCs w:val="18"/>
        </w:rPr>
        <w:t>4</w:t>
      </w:r>
      <w:r w:rsidRPr="000854A7">
        <w:rPr>
          <w:rFonts w:hint="eastAsia"/>
          <w:sz w:val="18"/>
          <w:szCs w:val="18"/>
        </w:rPr>
        <w:t>。）</w:t>
      </w:r>
    </w:p>
    <w:p w:rsidR="00F9046D" w:rsidRPr="000854A7" w:rsidRDefault="00F9046D">
      <w:pPr>
        <w:rPr>
          <w:sz w:val="18"/>
          <w:szCs w:val="18"/>
        </w:rPr>
      </w:pPr>
    </w:p>
    <w:p w:rsidR="00A92A33" w:rsidRPr="000854A7" w:rsidRDefault="00A92A33">
      <w:pPr>
        <w:rPr>
          <w:sz w:val="18"/>
          <w:szCs w:val="18"/>
        </w:rPr>
      </w:pPr>
      <w:r w:rsidRPr="000854A7">
        <w:rPr>
          <w:rFonts w:hint="eastAsia"/>
          <w:sz w:val="18"/>
          <w:szCs w:val="18"/>
        </w:rPr>
        <w:tab/>
      </w:r>
      <w:r w:rsidRPr="000854A7">
        <w:rPr>
          <w:rFonts w:hint="eastAsia"/>
          <w:sz w:val="18"/>
          <w:szCs w:val="18"/>
        </w:rPr>
        <w:t>相关配置表：</w:t>
      </w:r>
    </w:p>
    <w:p w:rsidR="000854A7" w:rsidRPr="000854A7" w:rsidRDefault="00A92A33">
      <w:pPr>
        <w:rPr>
          <w:sz w:val="18"/>
          <w:szCs w:val="18"/>
        </w:rPr>
      </w:pPr>
      <w:r w:rsidRPr="000854A7">
        <w:rPr>
          <w:rFonts w:hint="eastAsia"/>
          <w:sz w:val="18"/>
          <w:szCs w:val="18"/>
        </w:rPr>
        <w:tab/>
      </w:r>
      <w:r w:rsidRPr="000854A7">
        <w:rPr>
          <w:rFonts w:hint="eastAsia"/>
          <w:sz w:val="18"/>
          <w:szCs w:val="18"/>
        </w:rPr>
        <w:tab/>
      </w:r>
      <w:r w:rsidR="000854A7" w:rsidRPr="000854A7">
        <w:rPr>
          <w:rFonts w:hint="eastAsia"/>
          <w:sz w:val="18"/>
          <w:szCs w:val="18"/>
        </w:rPr>
        <w:t>道具表（</w:t>
      </w:r>
      <w:r w:rsidR="000854A7" w:rsidRPr="000854A7">
        <w:rPr>
          <w:sz w:val="18"/>
          <w:szCs w:val="18"/>
        </w:rPr>
        <w:t>Other.tab</w:t>
      </w:r>
      <w:r w:rsidR="000854A7" w:rsidRPr="000854A7">
        <w:rPr>
          <w:rFonts w:hint="eastAsia"/>
          <w:sz w:val="18"/>
          <w:szCs w:val="18"/>
        </w:rPr>
        <w:t>）</w:t>
      </w:r>
    </w:p>
    <w:p w:rsidR="000854A7" w:rsidRPr="000854A7" w:rsidRDefault="000854A7" w:rsidP="000854A7">
      <w:pPr>
        <w:ind w:left="420" w:firstLine="420"/>
        <w:rPr>
          <w:sz w:val="18"/>
          <w:szCs w:val="18"/>
        </w:rPr>
      </w:pPr>
      <w:r w:rsidRPr="000854A7">
        <w:rPr>
          <w:rFonts w:hint="eastAsia"/>
          <w:sz w:val="18"/>
          <w:szCs w:val="18"/>
        </w:rPr>
        <w:t>武器表（</w:t>
      </w:r>
      <w:r w:rsidRPr="000854A7">
        <w:rPr>
          <w:sz w:val="18"/>
          <w:szCs w:val="18"/>
        </w:rPr>
        <w:t>Custom_Weapon.tab</w:t>
      </w:r>
      <w:r w:rsidRPr="000854A7">
        <w:rPr>
          <w:rFonts w:hint="eastAsia"/>
          <w:sz w:val="18"/>
          <w:szCs w:val="18"/>
        </w:rPr>
        <w:t>）</w:t>
      </w:r>
    </w:p>
    <w:p w:rsidR="00A92A33" w:rsidRPr="000854A7" w:rsidRDefault="000854A7" w:rsidP="000854A7">
      <w:pPr>
        <w:ind w:left="420" w:firstLine="420"/>
        <w:rPr>
          <w:sz w:val="18"/>
          <w:szCs w:val="18"/>
        </w:rPr>
      </w:pPr>
      <w:r w:rsidRPr="000854A7">
        <w:rPr>
          <w:rFonts w:hint="eastAsia"/>
          <w:sz w:val="18"/>
          <w:szCs w:val="18"/>
        </w:rPr>
        <w:t>防具表（</w:t>
      </w:r>
      <w:r w:rsidRPr="000854A7">
        <w:rPr>
          <w:sz w:val="18"/>
          <w:szCs w:val="18"/>
        </w:rPr>
        <w:t>Custom_Armor.tab</w:t>
      </w:r>
      <w:r w:rsidRPr="000854A7">
        <w:rPr>
          <w:rFonts w:hint="eastAsia"/>
          <w:sz w:val="18"/>
          <w:szCs w:val="18"/>
        </w:rPr>
        <w:t>）</w:t>
      </w:r>
    </w:p>
    <w:p w:rsidR="000854A7" w:rsidRDefault="000854A7" w:rsidP="000854A7">
      <w:pPr>
        <w:ind w:left="420" w:firstLine="420"/>
        <w:rPr>
          <w:sz w:val="18"/>
          <w:szCs w:val="18"/>
        </w:rPr>
      </w:pPr>
      <w:r w:rsidRPr="000854A7">
        <w:rPr>
          <w:rFonts w:hint="eastAsia"/>
          <w:sz w:val="18"/>
          <w:szCs w:val="18"/>
        </w:rPr>
        <w:t>饰品表（</w:t>
      </w:r>
      <w:r w:rsidRPr="000854A7">
        <w:rPr>
          <w:sz w:val="18"/>
          <w:szCs w:val="18"/>
        </w:rPr>
        <w:t>Custom_Trinket.tab</w:t>
      </w:r>
      <w:r w:rsidRPr="000854A7">
        <w:rPr>
          <w:rFonts w:hint="eastAsia"/>
          <w:sz w:val="18"/>
          <w:szCs w:val="18"/>
        </w:rPr>
        <w:t>）</w:t>
      </w:r>
    </w:p>
    <w:p w:rsidR="00874678" w:rsidRDefault="00874678" w:rsidP="000854A7">
      <w:pPr>
        <w:ind w:left="420" w:firstLine="420"/>
        <w:rPr>
          <w:sz w:val="18"/>
          <w:szCs w:val="18"/>
        </w:rPr>
      </w:pPr>
    </w:p>
    <w:p w:rsidR="00874678" w:rsidRDefault="00874678" w:rsidP="000854A7">
      <w:pPr>
        <w:ind w:left="42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道具表相关字段：</w:t>
      </w:r>
    </w:p>
    <w:p w:rsidR="00874678" w:rsidRDefault="00874678" w:rsidP="000854A7">
      <w:pPr>
        <w:ind w:left="42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 w:rsidR="00310FF4">
        <w:rPr>
          <w:sz w:val="18"/>
          <w:szCs w:val="18"/>
        </w:rPr>
        <w:t>_CATEGORY</w:t>
      </w:r>
      <w:r w:rsidR="008B1401">
        <w:rPr>
          <w:rFonts w:hint="eastAsia"/>
          <w:sz w:val="18"/>
          <w:szCs w:val="18"/>
        </w:rPr>
        <w:tab/>
      </w:r>
      <w:r w:rsidR="008B1401">
        <w:rPr>
          <w:rFonts w:hint="eastAsia"/>
          <w:sz w:val="18"/>
          <w:szCs w:val="18"/>
        </w:rPr>
        <w:tab/>
      </w:r>
      <w:r w:rsidR="008B1401">
        <w:rPr>
          <w:rFonts w:hint="eastAsia"/>
          <w:sz w:val="18"/>
          <w:szCs w:val="18"/>
        </w:rPr>
        <w:tab/>
      </w:r>
      <w:r w:rsidR="008B1401">
        <w:rPr>
          <w:rFonts w:hint="eastAsia"/>
          <w:sz w:val="18"/>
          <w:szCs w:val="18"/>
        </w:rPr>
        <w:t>数据类型：</w:t>
      </w:r>
      <w:r w:rsidR="008B1401">
        <w:rPr>
          <w:rFonts w:hint="eastAsia"/>
          <w:sz w:val="18"/>
          <w:szCs w:val="18"/>
        </w:rPr>
        <w:t xml:space="preserve"> string</w:t>
      </w:r>
    </w:p>
    <w:p w:rsidR="00C814D0" w:rsidRDefault="00C814D0" w:rsidP="000854A7">
      <w:pPr>
        <w:ind w:left="420" w:firstLine="420"/>
        <w:rPr>
          <w:sz w:val="18"/>
          <w:szCs w:val="18"/>
        </w:rPr>
      </w:pPr>
      <w:r>
        <w:rPr>
          <w:sz w:val="18"/>
          <w:szCs w:val="18"/>
        </w:rPr>
        <w:tab/>
        <w:t>Price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数据类型：</w:t>
      </w:r>
      <w:r>
        <w:rPr>
          <w:rFonts w:hint="eastAsia"/>
          <w:sz w:val="18"/>
          <w:szCs w:val="18"/>
        </w:rPr>
        <w:t xml:space="preserve"> int</w:t>
      </w:r>
    </w:p>
    <w:p w:rsidR="0005101B" w:rsidRDefault="0005101B" w:rsidP="000854A7">
      <w:pPr>
        <w:ind w:left="420" w:firstLine="420"/>
        <w:rPr>
          <w:sz w:val="18"/>
          <w:szCs w:val="18"/>
        </w:rPr>
      </w:pPr>
    </w:p>
    <w:p w:rsidR="00355056" w:rsidRDefault="004A1DC5" w:rsidP="0071115F">
      <w:pPr>
        <w:ind w:left="42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武器表、防具表、饰品表</w:t>
      </w:r>
      <w:r w:rsidR="0005101B" w:rsidRPr="0005101B">
        <w:rPr>
          <w:rFonts w:hint="eastAsia"/>
          <w:sz w:val="18"/>
          <w:szCs w:val="18"/>
        </w:rPr>
        <w:t>相关字段</w:t>
      </w:r>
      <w:r>
        <w:rPr>
          <w:rFonts w:hint="eastAsia"/>
          <w:sz w:val="18"/>
          <w:szCs w:val="18"/>
        </w:rPr>
        <w:t>：</w:t>
      </w:r>
    </w:p>
    <w:p w:rsidR="00355056" w:rsidRDefault="004A1DC5" w:rsidP="004A1DC5">
      <w:pPr>
        <w:ind w:left="42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sz w:val="18"/>
          <w:szCs w:val="18"/>
        </w:rPr>
        <w:t>SubType</w:t>
      </w:r>
      <w:r w:rsidR="008B1401">
        <w:rPr>
          <w:rFonts w:hint="eastAsia"/>
          <w:sz w:val="18"/>
          <w:szCs w:val="18"/>
        </w:rPr>
        <w:tab/>
      </w:r>
      <w:r w:rsidR="008B1401">
        <w:rPr>
          <w:rFonts w:hint="eastAsia"/>
          <w:sz w:val="18"/>
          <w:szCs w:val="18"/>
        </w:rPr>
        <w:tab/>
      </w:r>
      <w:r w:rsidR="008B1401">
        <w:rPr>
          <w:rFonts w:hint="eastAsia"/>
          <w:sz w:val="18"/>
          <w:szCs w:val="18"/>
        </w:rPr>
        <w:tab/>
      </w:r>
      <w:r w:rsidR="008B1401">
        <w:rPr>
          <w:rFonts w:hint="eastAsia"/>
          <w:sz w:val="18"/>
          <w:szCs w:val="18"/>
        </w:rPr>
        <w:t>数据类型：</w:t>
      </w:r>
      <w:r w:rsidR="008B1401">
        <w:rPr>
          <w:rFonts w:hint="eastAsia"/>
          <w:sz w:val="18"/>
          <w:szCs w:val="18"/>
        </w:rPr>
        <w:t xml:space="preserve"> int</w:t>
      </w:r>
    </w:p>
    <w:p w:rsidR="004A1DC5" w:rsidRDefault="004A1DC5" w:rsidP="000854A7">
      <w:pPr>
        <w:ind w:left="42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sz w:val="18"/>
          <w:szCs w:val="18"/>
        </w:rPr>
        <w:t>DetailType</w:t>
      </w:r>
      <w:r w:rsidR="008B1401">
        <w:rPr>
          <w:rFonts w:hint="eastAsia"/>
          <w:sz w:val="18"/>
          <w:szCs w:val="18"/>
        </w:rPr>
        <w:tab/>
      </w:r>
      <w:r w:rsidR="008B1401">
        <w:rPr>
          <w:rFonts w:hint="eastAsia"/>
          <w:sz w:val="18"/>
          <w:szCs w:val="18"/>
        </w:rPr>
        <w:tab/>
      </w:r>
      <w:r w:rsidR="008B1401">
        <w:rPr>
          <w:rFonts w:hint="eastAsia"/>
          <w:sz w:val="18"/>
          <w:szCs w:val="18"/>
        </w:rPr>
        <w:tab/>
      </w:r>
      <w:r w:rsidR="008B1401">
        <w:rPr>
          <w:rFonts w:hint="eastAsia"/>
          <w:sz w:val="18"/>
          <w:szCs w:val="18"/>
        </w:rPr>
        <w:t>数据类型：</w:t>
      </w:r>
      <w:r w:rsidR="008B1401">
        <w:rPr>
          <w:rFonts w:hint="eastAsia"/>
          <w:sz w:val="18"/>
          <w:szCs w:val="18"/>
        </w:rPr>
        <w:t xml:space="preserve"> int</w:t>
      </w:r>
    </w:p>
    <w:p w:rsidR="00C814D0" w:rsidRDefault="00C814D0" w:rsidP="000854A7">
      <w:pPr>
        <w:ind w:left="420" w:firstLine="420"/>
        <w:rPr>
          <w:sz w:val="18"/>
          <w:szCs w:val="18"/>
        </w:rPr>
      </w:pPr>
      <w:r>
        <w:rPr>
          <w:sz w:val="18"/>
          <w:szCs w:val="18"/>
        </w:rPr>
        <w:tab/>
        <w:t>Price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数据类型：</w:t>
      </w:r>
      <w:r>
        <w:rPr>
          <w:rFonts w:hint="eastAsia"/>
          <w:sz w:val="18"/>
          <w:szCs w:val="18"/>
        </w:rPr>
        <w:t xml:space="preserve"> int</w:t>
      </w:r>
    </w:p>
    <w:p w:rsidR="00C814D0" w:rsidRDefault="00C814D0" w:rsidP="000854A7">
      <w:pPr>
        <w:ind w:left="420" w:firstLine="420"/>
        <w:rPr>
          <w:sz w:val="18"/>
          <w:szCs w:val="18"/>
        </w:rPr>
      </w:pPr>
    </w:p>
    <w:p w:rsidR="00874678" w:rsidRDefault="00C814D0" w:rsidP="00C814D0">
      <w:pPr>
        <w:rPr>
          <w:ins w:id="0" w:author="童佳斌" w:date="2008-06-24T16:40:00Z"/>
          <w:rFonts w:hint="eastAsia"/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排序规则</w:t>
      </w:r>
    </w:p>
    <w:p w:rsidR="00BF09FB" w:rsidRDefault="00BF09FB" w:rsidP="00BF09FB">
      <w:pPr>
        <w:pStyle w:val="a5"/>
        <w:numPr>
          <w:ilvl w:val="0"/>
          <w:numId w:val="1"/>
        </w:numPr>
        <w:ind w:firstLineChars="0"/>
        <w:rPr>
          <w:ins w:id="1" w:author="童佳斌" w:date="2008-06-24T16:41:00Z"/>
          <w:rFonts w:hint="eastAsia"/>
          <w:sz w:val="18"/>
          <w:szCs w:val="18"/>
        </w:rPr>
        <w:pPrChange w:id="2" w:author="童佳斌" w:date="2008-06-24T16:40:00Z">
          <w:pPr/>
        </w:pPrChange>
      </w:pPr>
      <w:ins w:id="3" w:author="童佳斌" w:date="2008-06-24T16:40:00Z">
        <w:r>
          <w:rPr>
            <w:rFonts w:hint="eastAsia"/>
            <w:sz w:val="18"/>
            <w:szCs w:val="18"/>
          </w:rPr>
          <w:t>声望</w:t>
        </w:r>
      </w:ins>
      <w:ins w:id="4" w:author="童佳斌" w:date="2008-06-24T16:41:00Z">
        <w:r>
          <w:rPr>
            <w:rFonts w:hint="eastAsia"/>
            <w:sz w:val="18"/>
            <w:szCs w:val="18"/>
          </w:rPr>
          <w:t>排序：</w:t>
        </w:r>
      </w:ins>
    </w:p>
    <w:p w:rsidR="00BF09FB" w:rsidRPr="00BF09FB" w:rsidRDefault="00BF09FB" w:rsidP="00BF09FB">
      <w:pPr>
        <w:pStyle w:val="a5"/>
        <w:ind w:left="1680" w:firstLineChars="0" w:firstLine="0"/>
        <w:rPr>
          <w:rFonts w:hint="eastAsia"/>
          <w:sz w:val="18"/>
          <w:szCs w:val="18"/>
          <w:rPrChange w:id="5" w:author="童佳斌" w:date="2008-06-24T16:40:00Z">
            <w:rPr/>
          </w:rPrChange>
        </w:rPr>
        <w:pPrChange w:id="6" w:author="童佳斌" w:date="2008-06-24T16:41:00Z">
          <w:pPr/>
        </w:pPrChange>
      </w:pPr>
      <w:ins w:id="7" w:author="童佳斌" w:date="2008-06-24T16:42:00Z">
        <w:r>
          <w:rPr>
            <w:sz w:val="18"/>
            <w:szCs w:val="18"/>
          </w:rPr>
          <w:t>key</w:t>
        </w:r>
      </w:ins>
      <w:ins w:id="8" w:author="童佳斌" w:date="2008-06-24T16:41:00Z">
        <w:r>
          <w:rPr>
            <w:sz w:val="18"/>
            <w:szCs w:val="18"/>
          </w:rPr>
          <w:t>1</w:t>
        </w:r>
      </w:ins>
      <w:ins w:id="9" w:author="童佳斌" w:date="2008-06-24T16:42:00Z">
        <w:r>
          <w:rPr>
            <w:rFonts w:hint="eastAsia"/>
            <w:sz w:val="18"/>
            <w:szCs w:val="18"/>
          </w:rPr>
          <w:t>：</w:t>
        </w:r>
      </w:ins>
      <w:ins w:id="10" w:author="童佳斌" w:date="2008-06-24T16:41:00Z">
        <w:r>
          <w:rPr>
            <w:sz w:val="18"/>
            <w:szCs w:val="18"/>
          </w:rPr>
          <w:t>ReputeLevel</w:t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tab/>
          <w:t>order</w:t>
        </w:r>
      </w:ins>
      <w:ins w:id="11" w:author="童佳斌" w:date="2008-06-24T16:42:00Z">
        <w:r>
          <w:rPr>
            <w:rFonts w:hint="eastAsia"/>
            <w:sz w:val="18"/>
            <w:szCs w:val="18"/>
          </w:rPr>
          <w:t>：升序</w:t>
        </w:r>
      </w:ins>
    </w:p>
    <w:p w:rsidR="000854A7" w:rsidRDefault="001F703E" w:rsidP="001F703E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 w:rsidRPr="001F703E">
        <w:rPr>
          <w:rFonts w:hint="eastAsia"/>
          <w:sz w:val="18"/>
          <w:szCs w:val="18"/>
        </w:rPr>
        <w:t>道具表</w:t>
      </w:r>
      <w:r w:rsidRPr="001F703E">
        <w:rPr>
          <w:sz w:val="18"/>
          <w:szCs w:val="18"/>
        </w:rPr>
        <w:t xml:space="preserve"> &gt;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武器表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&gt; </w:t>
      </w:r>
      <w:r>
        <w:rPr>
          <w:rFonts w:hint="eastAsia"/>
          <w:sz w:val="18"/>
          <w:szCs w:val="18"/>
        </w:rPr>
        <w:t>防具表</w:t>
      </w:r>
      <w:r>
        <w:rPr>
          <w:rFonts w:hint="eastAsia"/>
          <w:sz w:val="18"/>
          <w:szCs w:val="18"/>
        </w:rPr>
        <w:t xml:space="preserve"> &gt; </w:t>
      </w:r>
      <w:r>
        <w:rPr>
          <w:rFonts w:hint="eastAsia"/>
          <w:sz w:val="18"/>
          <w:szCs w:val="18"/>
        </w:rPr>
        <w:t>饰品表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（</w:t>
      </w:r>
      <w:r>
        <w:rPr>
          <w:sz w:val="18"/>
          <w:szCs w:val="18"/>
        </w:rPr>
        <w:t>TabType</w:t>
      </w:r>
      <w:r>
        <w:rPr>
          <w:rFonts w:hint="eastAsia"/>
          <w:sz w:val="18"/>
          <w:szCs w:val="18"/>
        </w:rPr>
        <w:t>升序排列）</w:t>
      </w:r>
    </w:p>
    <w:p w:rsidR="0071115F" w:rsidRDefault="00B12DD4" w:rsidP="001F703E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道具排序：</w:t>
      </w:r>
    </w:p>
    <w:p w:rsidR="001F703E" w:rsidRDefault="00DE15ED" w:rsidP="0071115F">
      <w:pPr>
        <w:pStyle w:val="a5"/>
        <w:ind w:left="1260" w:firstLineChars="0"/>
        <w:rPr>
          <w:sz w:val="18"/>
          <w:szCs w:val="18"/>
        </w:rPr>
      </w:pPr>
      <w:r>
        <w:rPr>
          <w:sz w:val="18"/>
          <w:szCs w:val="18"/>
        </w:rPr>
        <w:t>key1</w:t>
      </w:r>
      <w:r w:rsidR="00B12DD4">
        <w:rPr>
          <w:rFonts w:hint="eastAsia"/>
          <w:sz w:val="18"/>
          <w:szCs w:val="18"/>
        </w:rPr>
        <w:t>：</w:t>
      </w:r>
      <w:r w:rsidR="001F703E">
        <w:rPr>
          <w:sz w:val="18"/>
          <w:szCs w:val="18"/>
        </w:rPr>
        <w:t>_CATEGORY</w:t>
      </w:r>
      <w:r w:rsidR="0028334F">
        <w:rPr>
          <w:sz w:val="18"/>
          <w:szCs w:val="18"/>
        </w:rPr>
        <w:tab/>
      </w:r>
      <w:r w:rsidR="0028334F">
        <w:rPr>
          <w:sz w:val="18"/>
          <w:szCs w:val="18"/>
        </w:rPr>
        <w:tab/>
      </w:r>
      <w:r>
        <w:rPr>
          <w:sz w:val="18"/>
          <w:szCs w:val="18"/>
        </w:rPr>
        <w:t>order</w:t>
      </w:r>
      <w:r>
        <w:rPr>
          <w:rFonts w:hint="eastAsia"/>
          <w:sz w:val="18"/>
          <w:szCs w:val="18"/>
        </w:rPr>
        <w:t>：</w:t>
      </w:r>
      <w:r w:rsidR="001F703E">
        <w:rPr>
          <w:rFonts w:hint="eastAsia"/>
          <w:sz w:val="18"/>
          <w:szCs w:val="18"/>
        </w:rPr>
        <w:t>字典排序</w:t>
      </w:r>
    </w:p>
    <w:p w:rsidR="00B12DD4" w:rsidRDefault="00B12DD4" w:rsidP="0071115F">
      <w:pPr>
        <w:ind w:left="1260" w:firstLine="420"/>
        <w:rPr>
          <w:sz w:val="18"/>
          <w:szCs w:val="18"/>
        </w:rPr>
      </w:pPr>
      <w:r>
        <w:rPr>
          <w:sz w:val="18"/>
          <w:szCs w:val="18"/>
        </w:rPr>
        <w:t>key2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Price</w:t>
      </w:r>
      <w:r w:rsidR="0028334F">
        <w:rPr>
          <w:sz w:val="18"/>
          <w:szCs w:val="18"/>
        </w:rPr>
        <w:tab/>
      </w:r>
      <w:r w:rsidR="0028334F">
        <w:rPr>
          <w:sz w:val="18"/>
          <w:szCs w:val="18"/>
        </w:rPr>
        <w:tab/>
      </w:r>
      <w:r w:rsidR="0028334F"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order</w:t>
      </w:r>
      <w:r>
        <w:rPr>
          <w:rFonts w:hint="eastAsia"/>
          <w:sz w:val="18"/>
          <w:szCs w:val="18"/>
        </w:rPr>
        <w:t>：升序</w:t>
      </w:r>
    </w:p>
    <w:p w:rsidR="00B12DD4" w:rsidRDefault="0071115F" w:rsidP="00B12DD4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装备（包括武器、防具、饰品）排序：</w:t>
      </w:r>
    </w:p>
    <w:p w:rsidR="0071115F" w:rsidRDefault="0028334F" w:rsidP="0071115F">
      <w:pPr>
        <w:pStyle w:val="a5"/>
        <w:ind w:left="1680" w:firstLineChars="0" w:firstLine="0"/>
        <w:rPr>
          <w:sz w:val="18"/>
          <w:szCs w:val="18"/>
        </w:rPr>
      </w:pPr>
      <w:r>
        <w:rPr>
          <w:sz w:val="18"/>
          <w:szCs w:val="18"/>
        </w:rPr>
        <w:t>key</w:t>
      </w:r>
      <w:r w:rsidR="0071115F">
        <w:rPr>
          <w:rFonts w:hint="eastAsia"/>
          <w:sz w:val="18"/>
          <w:szCs w:val="18"/>
        </w:rPr>
        <w:t>1</w:t>
      </w:r>
      <w:r w:rsidR="0071115F">
        <w:rPr>
          <w:rFonts w:hint="eastAsia"/>
          <w:sz w:val="18"/>
          <w:szCs w:val="18"/>
        </w:rPr>
        <w:t>：</w:t>
      </w:r>
      <w:r w:rsidR="0071115F">
        <w:rPr>
          <w:rFonts w:hint="eastAsia"/>
          <w:sz w:val="18"/>
          <w:szCs w:val="18"/>
        </w:rPr>
        <w:t>SubType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71115F">
        <w:rPr>
          <w:rFonts w:hint="eastAsia"/>
          <w:sz w:val="18"/>
          <w:szCs w:val="18"/>
        </w:rPr>
        <w:t>order</w:t>
      </w:r>
      <w:r w:rsidR="0071115F">
        <w:rPr>
          <w:rFonts w:hint="eastAsia"/>
          <w:sz w:val="18"/>
          <w:szCs w:val="18"/>
        </w:rPr>
        <w:t>：升序</w:t>
      </w:r>
    </w:p>
    <w:p w:rsidR="0071115F" w:rsidRDefault="0028334F" w:rsidP="0071115F">
      <w:pPr>
        <w:pStyle w:val="a5"/>
        <w:ind w:left="1680" w:firstLineChars="0" w:firstLine="0"/>
        <w:rPr>
          <w:sz w:val="18"/>
          <w:szCs w:val="18"/>
        </w:rPr>
      </w:pPr>
      <w:r>
        <w:rPr>
          <w:sz w:val="18"/>
          <w:szCs w:val="18"/>
        </w:rPr>
        <w:t>key</w:t>
      </w:r>
      <w:r w:rsidR="0071115F">
        <w:rPr>
          <w:rFonts w:hint="eastAsia"/>
          <w:sz w:val="18"/>
          <w:szCs w:val="18"/>
        </w:rPr>
        <w:t>2</w:t>
      </w:r>
      <w:r w:rsidR="0071115F">
        <w:rPr>
          <w:rFonts w:hint="eastAsia"/>
          <w:sz w:val="18"/>
          <w:szCs w:val="18"/>
        </w:rPr>
        <w:t>：</w:t>
      </w:r>
      <w:r w:rsidR="0071115F">
        <w:rPr>
          <w:rFonts w:hint="eastAsia"/>
          <w:sz w:val="18"/>
          <w:szCs w:val="18"/>
        </w:rPr>
        <w:t>Detail</w:t>
      </w:r>
      <w:r w:rsidR="0071115F">
        <w:rPr>
          <w:sz w:val="18"/>
          <w:szCs w:val="18"/>
        </w:rPr>
        <w:t>Type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71115F">
        <w:rPr>
          <w:rFonts w:hint="eastAsia"/>
          <w:sz w:val="18"/>
          <w:szCs w:val="18"/>
        </w:rPr>
        <w:t>order</w:t>
      </w:r>
      <w:r w:rsidR="0071115F">
        <w:rPr>
          <w:rFonts w:hint="eastAsia"/>
          <w:sz w:val="18"/>
          <w:szCs w:val="18"/>
        </w:rPr>
        <w:t>：升序</w:t>
      </w:r>
    </w:p>
    <w:p w:rsidR="0071115F" w:rsidRDefault="0028334F" w:rsidP="0071115F">
      <w:pPr>
        <w:pStyle w:val="a5"/>
        <w:ind w:left="1680" w:firstLineChars="0" w:firstLine="0"/>
        <w:rPr>
          <w:sz w:val="18"/>
          <w:szCs w:val="18"/>
        </w:rPr>
      </w:pPr>
      <w:r>
        <w:rPr>
          <w:sz w:val="18"/>
          <w:szCs w:val="18"/>
        </w:rPr>
        <w:t>k</w:t>
      </w:r>
      <w:r w:rsidR="0071115F">
        <w:rPr>
          <w:rFonts w:hint="eastAsia"/>
          <w:sz w:val="18"/>
          <w:szCs w:val="18"/>
        </w:rPr>
        <w:t>ey3</w:t>
      </w:r>
      <w:r w:rsidR="0071115F">
        <w:rPr>
          <w:rFonts w:hint="eastAsia"/>
          <w:sz w:val="18"/>
          <w:szCs w:val="18"/>
        </w:rPr>
        <w:t>：</w:t>
      </w:r>
      <w:r w:rsidR="0071115F">
        <w:rPr>
          <w:rFonts w:hint="eastAsia"/>
          <w:sz w:val="18"/>
          <w:szCs w:val="18"/>
        </w:rPr>
        <w:t>Price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71115F">
        <w:rPr>
          <w:rFonts w:hint="eastAsia"/>
          <w:sz w:val="18"/>
          <w:szCs w:val="18"/>
        </w:rPr>
        <w:t>order</w:t>
      </w:r>
      <w:r w:rsidR="0071115F">
        <w:rPr>
          <w:rFonts w:hint="eastAsia"/>
          <w:sz w:val="18"/>
          <w:szCs w:val="18"/>
        </w:rPr>
        <w:t>：升序</w:t>
      </w:r>
    </w:p>
    <w:p w:rsidR="0071115F" w:rsidRPr="0028334F" w:rsidRDefault="0071115F" w:rsidP="0071115F">
      <w:pPr>
        <w:pStyle w:val="a5"/>
        <w:ind w:left="1680" w:firstLineChars="0" w:firstLine="0"/>
        <w:rPr>
          <w:sz w:val="18"/>
          <w:szCs w:val="18"/>
        </w:rPr>
      </w:pPr>
    </w:p>
    <w:p w:rsidR="00AE4BE9" w:rsidRPr="002A61F1" w:rsidRDefault="00F01BA6" w:rsidP="0028334F">
      <w:pPr>
        <w:rPr>
          <w:sz w:val="18"/>
          <w:szCs w:val="18"/>
        </w:rPr>
      </w:pPr>
      <w:r>
        <w:rPr>
          <w:rFonts w:hint="eastAsia"/>
        </w:rPr>
        <w:tab/>
      </w:r>
    </w:p>
    <w:sectPr w:rsidR="00AE4BE9" w:rsidRPr="002A61F1" w:rsidSect="00F904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0ADF" w:rsidRDefault="006A0ADF" w:rsidP="00F44B4F">
      <w:r>
        <w:separator/>
      </w:r>
    </w:p>
  </w:endnote>
  <w:endnote w:type="continuationSeparator" w:id="1">
    <w:p w:rsidR="006A0ADF" w:rsidRDefault="006A0ADF" w:rsidP="00F44B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0ADF" w:rsidRDefault="006A0ADF" w:rsidP="00F44B4F">
      <w:r>
        <w:separator/>
      </w:r>
    </w:p>
  </w:footnote>
  <w:footnote w:type="continuationSeparator" w:id="1">
    <w:p w:rsidR="006A0ADF" w:rsidRDefault="006A0ADF" w:rsidP="00F44B4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0A54C3"/>
    <w:multiLevelType w:val="hybridMultilevel"/>
    <w:tmpl w:val="C312338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7CB27B33"/>
    <w:multiLevelType w:val="hybridMultilevel"/>
    <w:tmpl w:val="67C8FA5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4B4F"/>
    <w:rsid w:val="0005101B"/>
    <w:rsid w:val="000854A7"/>
    <w:rsid w:val="000B7F7B"/>
    <w:rsid w:val="000D2CA3"/>
    <w:rsid w:val="001F703E"/>
    <w:rsid w:val="0028334F"/>
    <w:rsid w:val="002A61F1"/>
    <w:rsid w:val="002F2C5F"/>
    <w:rsid w:val="00310FF4"/>
    <w:rsid w:val="00355056"/>
    <w:rsid w:val="004A1DC5"/>
    <w:rsid w:val="0050351D"/>
    <w:rsid w:val="00650A5D"/>
    <w:rsid w:val="006667D4"/>
    <w:rsid w:val="006A0ADF"/>
    <w:rsid w:val="0071115F"/>
    <w:rsid w:val="00874678"/>
    <w:rsid w:val="008B1401"/>
    <w:rsid w:val="0094117B"/>
    <w:rsid w:val="00A827D4"/>
    <w:rsid w:val="00A92A33"/>
    <w:rsid w:val="00AA3BD5"/>
    <w:rsid w:val="00AD7DF6"/>
    <w:rsid w:val="00AE4BE9"/>
    <w:rsid w:val="00B12DD4"/>
    <w:rsid w:val="00BF09FB"/>
    <w:rsid w:val="00C16384"/>
    <w:rsid w:val="00C42A06"/>
    <w:rsid w:val="00C814D0"/>
    <w:rsid w:val="00DE15ED"/>
    <w:rsid w:val="00E95BDE"/>
    <w:rsid w:val="00F01BA6"/>
    <w:rsid w:val="00F44B4F"/>
    <w:rsid w:val="00F904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4B4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44B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44B4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44B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44B4F"/>
    <w:rPr>
      <w:sz w:val="18"/>
      <w:szCs w:val="18"/>
    </w:rPr>
  </w:style>
  <w:style w:type="paragraph" w:styleId="a5">
    <w:name w:val="List Paragraph"/>
    <w:basedOn w:val="a"/>
    <w:uiPriority w:val="34"/>
    <w:qFormat/>
    <w:rsid w:val="001F703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F09F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F09F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278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童佳斌</dc:creator>
  <cp:keywords/>
  <dc:description/>
  <cp:lastModifiedBy>童佳斌</cp:lastModifiedBy>
  <cp:revision>5</cp:revision>
  <dcterms:created xsi:type="dcterms:W3CDTF">2008-04-29T08:42:00Z</dcterms:created>
  <dcterms:modified xsi:type="dcterms:W3CDTF">2008-06-24T08:42:00Z</dcterms:modified>
</cp:coreProperties>
</file>